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Del="00436AED" w:rsidRDefault="00436AED">
      <w:pPr>
        <w:rPr>
          <w:moveFrom w:id="0" w:author="Вячеслав Дерюшев" w:date="2018-07-26T17:45:00Z"/>
          <w:lang w:val="en-US"/>
        </w:rPr>
      </w:pPr>
      <w:moveFromRangeStart w:id="1" w:author="Вячеслав Дерюшев" w:date="2018-07-26T17:45:00Z" w:name="move520390436"/>
      <w:moveFrom w:id="2" w:author="Вячеслав Дерюшев" w:date="2018-07-26T17:45:00Z">
        <w:r w:rsidDel="00436AED">
          <w:rPr>
            <w:lang w:val="en-US"/>
          </w:rPr>
          <w:t xml:space="preserve">Test text, test text, test </w:t>
        </w:r>
        <w:r w:rsidDel="00436AED">
          <w:rPr>
            <w:lang w:val="en-US"/>
          </w:rPr>
          <w:t>text</w:t>
        </w:r>
      </w:moveFrom>
    </w:p>
    <w:moveFromRangeEnd w:id="1"/>
    <w:p w:rsidR="00436AED" w:rsidRPr="00436AED" w:rsidDel="00436AED" w:rsidRDefault="00436AED" w:rsidP="00436AED">
      <w:pPr>
        <w:rPr>
          <w:del w:id="3" w:author="Вячеслав Дерюшев" w:date="2018-07-26T17:38:00Z"/>
          <w:lang w:val="en-US"/>
        </w:rPr>
      </w:pPr>
      <w:del w:id="4" w:author="Вячеслав Дерюшев" w:date="2018-07-26T17:38:00Z">
        <w:r w:rsidDel="00436AED">
          <w:rPr>
            <w:lang w:val="en-US"/>
          </w:rPr>
          <w:delText>Test text, test text, test text</w:delText>
        </w:r>
      </w:del>
    </w:p>
    <w:p w:rsidR="00436AED" w:rsidDel="00A31112" w:rsidRDefault="00436AED" w:rsidP="00436AED">
      <w:pPr>
        <w:rPr>
          <w:del w:id="5" w:author="Вячеслав Дерюшев" w:date="2018-07-26T17:45:00Z"/>
          <w:moveTo w:id="6" w:author="Вячеслав Дерюшев" w:date="2018-07-26T17:45:00Z"/>
          <w:lang w:val="en-US"/>
        </w:rPr>
      </w:pPr>
      <w:moveToRangeStart w:id="7" w:author="Вячеслав Дерюшев" w:date="2018-07-26T17:45:00Z" w:name="move520390436"/>
      <w:moveTo w:id="8" w:author="Вячеслав Дерюшев" w:date="2018-07-26T17:45:00Z">
        <w:del w:id="9" w:author="Вячеслав Дерюшев" w:date="2018-07-26T17:45:00Z">
          <w:r w:rsidDel="00A31112">
            <w:rPr>
              <w:lang w:val="en-US"/>
            </w:rPr>
            <w:delText>Test text, test text, test text</w:delText>
          </w:r>
        </w:del>
      </w:moveTo>
    </w:p>
    <w:moveToRangeEnd w:id="7"/>
    <w:p w:rsidR="00436AED" w:rsidDel="00436AED" w:rsidRDefault="00436AED">
      <w:pPr>
        <w:rPr>
          <w:del w:id="10" w:author="Вячеслав Дерюшев" w:date="2018-07-26T17:38:00Z"/>
          <w:lang w:val="en-US"/>
        </w:rPr>
      </w:pPr>
    </w:p>
    <w:p w:rsidR="00436AED" w:rsidRPr="00436AED" w:rsidDel="00436AED" w:rsidRDefault="00436AED" w:rsidP="00436AED">
      <w:pPr>
        <w:rPr>
          <w:del w:id="11" w:author="Вячеслав Дерюшев" w:date="2018-07-26T17:38:00Z"/>
          <w:lang w:val="en-US"/>
        </w:rPr>
      </w:pPr>
      <w:del w:id="12" w:author="Вячеслав Дерюшев" w:date="2018-07-26T17:38:00Z">
        <w:r w:rsidRPr="00436AED" w:rsidDel="00436AED">
          <w:rPr>
            <w:rFonts w:ascii="Arial Nova" w:hAnsi="Arial Nova"/>
            <w:sz w:val="24"/>
            <w:szCs w:val="24"/>
            <w:lang w:val="en-US"/>
            <w:rPrChange w:id="13" w:author="Вячеслав Дерюшев" w:date="2018-07-26T17:33:00Z">
              <w:rPr>
                <w:lang w:val="en-US"/>
              </w:rPr>
            </w:rPrChange>
          </w:rPr>
          <w:delText>Test text</w:delText>
        </w:r>
        <w:r w:rsidDel="00436AED">
          <w:rPr>
            <w:lang w:val="en-US"/>
          </w:rPr>
          <w:delText>, te</w:delText>
        </w:r>
      </w:del>
      <w:del w:id="14" w:author="Вячеслав Дерюшев" w:date="2018-07-26T17:34:00Z">
        <w:r w:rsidDel="00436AED">
          <w:rPr>
            <w:lang w:val="en-US"/>
          </w:rPr>
          <w:delText>s</w:delText>
        </w:r>
      </w:del>
      <w:del w:id="15" w:author="Вячеслав Дерюшев" w:date="2018-07-26T17:38:00Z">
        <w:r w:rsidDel="00436AED">
          <w:rPr>
            <w:lang w:val="en-US"/>
          </w:rPr>
          <w:delText>t text, test text</w:delText>
        </w:r>
      </w:del>
    </w:p>
    <w:p w:rsidR="00436AED" w:rsidDel="00436AED" w:rsidRDefault="00436AED">
      <w:pPr>
        <w:rPr>
          <w:del w:id="16" w:author="Вячеслав Дерюшев" w:date="2018-07-26T17:38:00Z"/>
          <w:lang w:val="en-US"/>
        </w:rPr>
      </w:pPr>
    </w:p>
    <w:p w:rsidR="00436AED" w:rsidRPr="00436AED" w:rsidDel="00436AED" w:rsidRDefault="00436AED" w:rsidP="00436AED">
      <w:pPr>
        <w:rPr>
          <w:del w:id="17" w:author="Вячеслав Дерюшев" w:date="2018-07-26T17:36:00Z"/>
          <w:lang w:val="en-US"/>
        </w:rPr>
      </w:pPr>
      <w:del w:id="18" w:author="Вячеслав Дерюшев" w:date="2018-07-26T17:36:00Z">
        <w:r w:rsidDel="00436AED">
          <w:rPr>
            <w:lang w:val="en-US"/>
          </w:rPr>
          <w:delText>Test text, test text, test text</w:delText>
        </w:r>
      </w:del>
    </w:p>
    <w:p w:rsidR="00436AED" w:rsidRDefault="00436AED">
      <w:pPr>
        <w:rPr>
          <w:lang w:val="en-US"/>
        </w:rPr>
      </w:pPr>
    </w:p>
    <w:p w:rsidR="00436AED" w:rsidRPr="00436AED" w:rsidRDefault="00436AED" w:rsidP="00436AED">
      <w:pPr>
        <w:rPr>
          <w:lang w:val="en-US"/>
        </w:rPr>
      </w:pPr>
      <w:r>
        <w:rPr>
          <w:lang w:val="en-US"/>
        </w:rPr>
        <w:t>Test text, test text, test text</w:t>
      </w:r>
      <w:ins w:id="19" w:author="Вячеслав Дерюшев" w:date="2018-07-26T17:32:00Z">
        <w:r w:rsidRPr="00436AED">
          <w:rPr>
            <w:lang w:val="en-US"/>
          </w:rPr>
          <w:t xml:space="preserve"> </w:t>
        </w:r>
        <w:r>
          <w:rPr>
            <w:lang w:val="en-US"/>
          </w:rPr>
          <w:t xml:space="preserve">test </w:t>
        </w:r>
        <w:proofErr w:type="spellStart"/>
        <w:r>
          <w:rPr>
            <w:lang w:val="en-US"/>
          </w:rPr>
          <w:t>texssst</w:t>
        </w:r>
        <w:proofErr w:type="spellEnd"/>
        <w:r>
          <w:rPr>
            <w:lang w:val="en-US"/>
          </w:rPr>
          <w:t>,</w:t>
        </w:r>
      </w:ins>
    </w:p>
    <w:p w:rsidR="00436AED" w:rsidRPr="00436AED" w:rsidRDefault="00436AED" w:rsidP="00436AED">
      <w:pPr>
        <w:rPr>
          <w:lang w:val="en-US"/>
        </w:rPr>
      </w:pPr>
      <w:r>
        <w:rPr>
          <w:lang w:val="en-US"/>
        </w:rPr>
        <w:t xml:space="preserve">Test </w:t>
      </w:r>
      <w:del w:id="20" w:author="Вячеслав Дерюшев" w:date="2018-07-26T17:33:00Z">
        <w:r w:rsidDel="00436AED">
          <w:rPr>
            <w:lang w:val="en-US"/>
          </w:rPr>
          <w:delText xml:space="preserve">text, </w:delText>
        </w:r>
      </w:del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text, test text</w:t>
      </w:r>
    </w:p>
    <w:p w:rsidR="00436AED" w:rsidRPr="00436AED" w:rsidRDefault="00436AED" w:rsidP="00436AED">
      <w:pPr>
        <w:rPr>
          <w:lang w:val="en-US"/>
        </w:rPr>
      </w:pPr>
      <w:r>
        <w:rPr>
          <w:lang w:val="en-US"/>
        </w:rPr>
        <w:t>Test text, test text, test text</w:t>
      </w:r>
    </w:p>
    <w:p w:rsidR="00436AED" w:rsidRDefault="00436AED" w:rsidP="00436AED">
      <w:pPr>
        <w:rPr>
          <w:ins w:id="21" w:author="Вячеслав Дерюшев" w:date="2018-07-26T17:38:00Z"/>
          <w:lang w:val="en-US"/>
        </w:rPr>
      </w:pPr>
    </w:p>
    <w:p w:rsidR="00A31112" w:rsidRDefault="00A31112" w:rsidP="00A31112">
      <w:pPr>
        <w:rPr>
          <w:ins w:id="22" w:author="Вячеслав Дерюшев" w:date="2018-07-26T17:45:00Z"/>
          <w:lang w:val="en-US"/>
        </w:rPr>
      </w:pPr>
      <w:ins w:id="23" w:author="Вячеслав Дерюшев" w:date="2018-07-26T17:45:00Z">
        <w:r>
          <w:rPr>
            <w:lang w:val="en-US"/>
          </w:rPr>
          <w:t xml:space="preserve">Test text, test text, test </w:t>
        </w:r>
        <w:r w:rsidDel="00436AED">
          <w:rPr>
            <w:lang w:val="en-US"/>
          </w:rPr>
          <w:t>text</w:t>
        </w:r>
      </w:ins>
    </w:p>
    <w:p w:rsidR="00436AED" w:rsidRPr="00436AED" w:rsidRDefault="00436AED" w:rsidP="00436AED">
      <w:pPr>
        <w:rPr>
          <w:ins w:id="24" w:author="Вячеслав Дерюшев" w:date="2018-07-26T17:38:00Z"/>
          <w:lang w:val="en-US"/>
        </w:rPr>
      </w:pPr>
      <w:ins w:id="25" w:author="Вячеслав Дерюшев" w:date="2018-07-26T17:38:00Z">
        <w:r>
          <w:rPr>
            <w:lang w:val="en-US"/>
          </w:rPr>
          <w:t xml:space="preserve">Test text, t, </w:t>
        </w:r>
        <w:proofErr w:type="spellStart"/>
        <w:r>
          <w:rPr>
            <w:lang w:val="en-US"/>
          </w:rPr>
          <w:t>tessssst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texssst</w:t>
        </w:r>
        <w:proofErr w:type="spellEnd"/>
        <w:r>
          <w:rPr>
            <w:lang w:val="en-US"/>
          </w:rPr>
          <w:t>, test text</w:t>
        </w:r>
      </w:ins>
    </w:p>
    <w:p w:rsidR="00436AED" w:rsidRPr="00436AED" w:rsidRDefault="00436AED" w:rsidP="00436AED">
      <w:pPr>
        <w:rPr>
          <w:ins w:id="26" w:author="Вячеслав Дерюшев" w:date="2018-07-26T17:38:00Z"/>
          <w:lang w:val="en-US"/>
        </w:rPr>
      </w:pPr>
      <w:ins w:id="27" w:author="Вячеслав Дерюшев" w:date="2018-07-26T17:38:00Z">
        <w:r>
          <w:rPr>
            <w:lang w:val="en-US"/>
          </w:rPr>
          <w:t xml:space="preserve">Test text, </w:t>
        </w:r>
        <w:proofErr w:type="spellStart"/>
        <w:r>
          <w:rPr>
            <w:lang w:val="en-US"/>
          </w:rPr>
          <w:t>tesextt</w:t>
        </w:r>
        <w:proofErr w:type="spellEnd"/>
        <w:r>
          <w:rPr>
            <w:lang w:val="en-US"/>
          </w:rPr>
          <w:t xml:space="preserve"> text, test text</w:t>
        </w:r>
      </w:ins>
    </w:p>
    <w:p w:rsidR="00436AED" w:rsidRDefault="00436AED" w:rsidP="00436AED">
      <w:pPr>
        <w:rPr>
          <w:ins w:id="28" w:author="Вячеслав Дерюшев" w:date="2018-07-26T17:38:00Z"/>
          <w:lang w:val="en-US"/>
        </w:rPr>
      </w:pPr>
    </w:p>
    <w:p w:rsidR="00436AED" w:rsidRPr="00436AED" w:rsidRDefault="00436AED" w:rsidP="00436AED">
      <w:pPr>
        <w:rPr>
          <w:ins w:id="29" w:author="Вячеслав Дерюшев" w:date="2018-07-26T17:38:00Z"/>
          <w:lang w:val="en-US"/>
        </w:rPr>
      </w:pPr>
      <w:ins w:id="30" w:author="Вячеслав Дерюшев" w:date="2018-07-26T17:38:00Z">
        <w:r w:rsidRPr="00C77E0B">
          <w:rPr>
            <w:rFonts w:ascii="Arial Nova" w:hAnsi="Arial Nova"/>
            <w:sz w:val="24"/>
            <w:szCs w:val="24"/>
            <w:lang w:val="en-US"/>
          </w:rPr>
          <w:t>Test text</w:t>
        </w:r>
        <w:r>
          <w:rPr>
            <w:lang w:val="en-US"/>
          </w:rPr>
          <w:t xml:space="preserve">, </w:t>
        </w:r>
        <w:proofErr w:type="spellStart"/>
        <w:proofErr w:type="gramStart"/>
        <w:r>
          <w:rPr>
            <w:lang w:val="en-US"/>
          </w:rPr>
          <w:t>tet</w:t>
        </w:r>
        <w:proofErr w:type="spellEnd"/>
        <w:proofErr w:type="gramEnd"/>
        <w:r>
          <w:rPr>
            <w:lang w:val="en-US"/>
          </w:rPr>
          <w:t xml:space="preserve"> text, </w:t>
        </w:r>
        <w:proofErr w:type="spellStart"/>
        <w:r>
          <w:rPr>
            <w:lang w:val="en-US"/>
          </w:rPr>
          <w:t>tesssst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textssss</w:t>
        </w:r>
        <w:bookmarkStart w:id="31" w:name="_GoBack"/>
        <w:bookmarkEnd w:id="31"/>
        <w:proofErr w:type="spellEnd"/>
      </w:ins>
    </w:p>
    <w:p w:rsidR="00436AED" w:rsidRPr="00436AED" w:rsidRDefault="00436AED">
      <w:pPr>
        <w:rPr>
          <w:lang w:val="en-US"/>
        </w:rPr>
      </w:pPr>
    </w:p>
    <w:sectPr w:rsidR="00436AED" w:rsidRPr="00436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C0"/>
    <w:rsid w:val="000E2CC0"/>
    <w:rsid w:val="00436AED"/>
    <w:rsid w:val="004D77BC"/>
    <w:rsid w:val="00A3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77FE"/>
  <w15:chartTrackingRefBased/>
  <w15:docId w15:val="{EACE1E8D-8B6B-42D7-AFC3-8D75F301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E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36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2018-07-26T10:31:00Z</dcterms:created>
  <dcterms:modified xsi:type="dcterms:W3CDTF">2018-07-26T10:45:00Z</dcterms:modified>
</cp:coreProperties>
</file>