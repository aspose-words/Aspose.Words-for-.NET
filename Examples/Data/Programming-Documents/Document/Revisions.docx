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28B2" w14:textId="77777777" w:rsidR="005E6BF5" w:rsidRPr="005E6BF5" w:rsidRDefault="005E6BF5" w:rsidP="005E6BF5">
      <w:pPr>
        <w:pStyle w:val="Heading1"/>
        <w:rPr>
          <w:moveFrom w:id="0" w:author="tahir" w:date="2018-06-05T15:18:00Z"/>
        </w:rPr>
      </w:pPr>
      <w:moveFromRangeStart w:id="1" w:author="tahir" w:date="2018-06-05T15:18:00Z" w:name="move515975238"/>
      <w:moveFrom w:id="2" w:author="tahir" w:date="2018-06-05T15:18:00Z">
        <w:r w:rsidRPr="005E6BF5">
          <w:t>Document.Revisions Property</w:t>
        </w:r>
      </w:moveFrom>
    </w:p>
    <w:p w14:paraId="16770C68" w14:textId="77777777" w:rsidR="005E6BF5" w:rsidRPr="005E6BF5" w:rsidRDefault="005E6BF5" w:rsidP="005E6BF5">
      <w:pPr>
        <w:rPr>
          <w:moveFrom w:id="3" w:author="tahir" w:date="2018-06-05T15:18:00Z"/>
        </w:rPr>
      </w:pPr>
      <w:moveFrom w:id="4" w:author="tahir" w:date="2018-06-05T15:18:00Z">
        <w:r w:rsidRPr="005E6BF5">
          <w:t xml:space="preserve">Gets a collection of revisions (tracked changes) that exist in this document. </w:t>
        </w:r>
      </w:moveFrom>
    </w:p>
    <w:moveFromRangeEnd w:id="1"/>
    <w:p w14:paraId="7023C027" w14:textId="77777777" w:rsidR="001F1F3A" w:rsidRDefault="001F1F3A" w:rsidP="005E6BF5">
      <w:pPr>
        <w:rPr>
          <w:del w:id="5" w:author="tahir" w:date="2018-06-05T15:18:00Z"/>
        </w:rPr>
      </w:pPr>
    </w:p>
    <w:p w14:paraId="0370768D" w14:textId="77777777" w:rsidR="007E6DDA" w:rsidRDefault="007E6DDA" w:rsidP="007E6DDA">
      <w:r>
        <w:t>The returned collection is a "live" collection, which means if you remove parts of a document that contain revisions, the deleted revisions will automatically disappear from this collection.</w:t>
      </w:r>
    </w:p>
    <w:p w14:paraId="0C80B327" w14:textId="77777777" w:rsidR="005E6BF5" w:rsidRPr="005E6BF5" w:rsidRDefault="005E6BF5" w:rsidP="005E6BF5">
      <w:pPr>
        <w:pStyle w:val="Heading1"/>
        <w:rPr>
          <w:moveTo w:id="6" w:author="tahir" w:date="2018-06-05T15:18:00Z"/>
        </w:rPr>
      </w:pPr>
      <w:moveToRangeStart w:id="7" w:author="tahir" w:date="2018-06-05T15:18:00Z" w:name="move515975238"/>
      <w:proofErr w:type="spellStart"/>
      <w:moveTo w:id="8" w:author="tahir" w:date="2018-06-05T15:18:00Z">
        <w:r w:rsidRPr="005E6BF5">
          <w:t>Document.Revisions</w:t>
        </w:r>
        <w:proofErr w:type="spellEnd"/>
        <w:r w:rsidRPr="005E6BF5">
          <w:t xml:space="preserve"> Property</w:t>
        </w:r>
      </w:moveTo>
    </w:p>
    <w:p w14:paraId="40658DEC" w14:textId="77777777" w:rsidR="005E6BF5" w:rsidRPr="005E6BF5" w:rsidRDefault="005E6BF5" w:rsidP="005E6BF5">
      <w:pPr>
        <w:rPr>
          <w:moveTo w:id="9" w:author="tahir" w:date="2018-06-05T15:18:00Z"/>
        </w:rPr>
      </w:pPr>
      <w:moveTo w:id="10" w:author="tahir" w:date="2018-06-05T15:18:00Z">
        <w:r w:rsidRPr="005E6BF5">
          <w:t xml:space="preserve">Gets a collection of revisions (tracked changes) that exist in this document. </w:t>
        </w:r>
      </w:moveTo>
    </w:p>
    <w:moveToRangeEnd w:id="7"/>
    <w:p w14:paraId="13027DC4" w14:textId="1952D367" w:rsidR="005E6BF5" w:rsidRDefault="005E6BF5" w:rsidP="005E6BF5">
      <w:pPr>
        <w:rPr>
          <w:ins w:id="11" w:author="tahir" w:date="2018-08-08T11:17:00Z"/>
        </w:rPr>
      </w:pPr>
    </w:p>
    <w:p w14:paraId="1984D5E3" w14:textId="4E1C93CC" w:rsidR="00DE0882" w:rsidRPr="00DE0882" w:rsidRDefault="00DE0882" w:rsidP="005E6BF5">
      <w:pPr>
        <w:rPr>
          <w:lang w:val="en-US"/>
          <w:rPrChange w:id="12" w:author="tahir" w:date="2018-08-08T11:17:00Z">
            <w:rPr/>
          </w:rPrChange>
        </w:rPr>
      </w:pPr>
      <w:ins w:id="13" w:author="tahir" w:date="2018-08-08T11:17:00Z">
        <w:r>
          <w:rPr>
            <w:lang w:val="en-US"/>
          </w:rPr>
          <w:t xml:space="preserve">This line is for </w:t>
        </w:r>
        <w:commentRangeStart w:id="14"/>
        <w:r>
          <w:rPr>
            <w:lang w:val="en-US"/>
          </w:rPr>
          <w:t>comments</w:t>
        </w:r>
        <w:commentRangeEnd w:id="14"/>
        <w:r>
          <w:rPr>
            <w:rStyle w:val="CommentReference"/>
          </w:rPr>
          <w:commentReference w:id="14"/>
        </w:r>
      </w:ins>
    </w:p>
    <w:sectPr w:rsidR="00DE0882" w:rsidRPr="00DE0882"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tahir" w:date="2018-08-08T11:17:00Z" w:initials="t">
    <w:p w14:paraId="04375851" w14:textId="43AACE4D" w:rsidR="00DE0882" w:rsidRPr="00DE0882" w:rsidRDefault="00DE088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is test comment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375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75851" w16cid:durableId="1F154F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B37B1" w14:textId="77777777" w:rsidR="00C065B1" w:rsidRDefault="00C065B1" w:rsidP="001A12E1">
      <w:r>
        <w:separator/>
      </w:r>
    </w:p>
  </w:endnote>
  <w:endnote w:type="continuationSeparator" w:id="0">
    <w:p w14:paraId="7F2CA1FF" w14:textId="77777777" w:rsidR="00C065B1" w:rsidRDefault="00C065B1" w:rsidP="001A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F7250" w14:textId="6CA90398" w:rsidR="001A12E1" w:rsidRDefault="001A12E1">
    <w:pPr>
      <w:pStyle w:val="Footer"/>
    </w:pPr>
    <w:r>
      <w:fldChar w:fldCharType="begin"/>
    </w:r>
    <w:r>
      <w:rPr>
        <w:lang w:val="en-US"/>
      </w:rPr>
      <w:instrText xml:space="preserve"> SAVEDATE  \@ "MMMM d, yyyy"  \* MERGEFORMAT </w:instrText>
    </w:r>
    <w:r>
      <w:fldChar w:fldCharType="separate"/>
    </w:r>
    <w:r w:rsidR="00DE0882">
      <w:rPr>
        <w:noProof/>
        <w:lang w:val="en-US"/>
      </w:rPr>
      <w:t>June 5, 2018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598D" w14:textId="77777777" w:rsidR="00C065B1" w:rsidRDefault="00C065B1" w:rsidP="001A12E1">
      <w:r>
        <w:separator/>
      </w:r>
    </w:p>
  </w:footnote>
  <w:footnote w:type="continuationSeparator" w:id="0">
    <w:p w14:paraId="3CE715C4" w14:textId="77777777" w:rsidR="00C065B1" w:rsidRDefault="00C065B1" w:rsidP="001A12E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hir">
    <w15:presenceInfo w15:providerId="None" w15:userId="tah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3A"/>
    <w:rsid w:val="001A12E1"/>
    <w:rsid w:val="001F1F3A"/>
    <w:rsid w:val="00240D97"/>
    <w:rsid w:val="00245AAB"/>
    <w:rsid w:val="00272188"/>
    <w:rsid w:val="00287A9D"/>
    <w:rsid w:val="0043323F"/>
    <w:rsid w:val="005D0403"/>
    <w:rsid w:val="005E6BF5"/>
    <w:rsid w:val="0066659A"/>
    <w:rsid w:val="0067775B"/>
    <w:rsid w:val="007E6DDA"/>
    <w:rsid w:val="0097066D"/>
    <w:rsid w:val="00B27E22"/>
    <w:rsid w:val="00C065B1"/>
    <w:rsid w:val="00DE0882"/>
    <w:rsid w:val="00E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973F8"/>
  <w15:chartTrackingRefBased/>
  <w15:docId w15:val="{6E0A3A20-5AB1-4060-8B5D-AD8F13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en-US"/>
    </w:rPr>
  </w:style>
  <w:style w:type="paragraph" w:styleId="Heading1">
    <w:name w:val="heading 1"/>
    <w:basedOn w:val="Normal"/>
    <w:link w:val="Heading1Char"/>
    <w:uiPriority w:val="9"/>
    <w:qFormat/>
    <w:rsid w:val="005E6BF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12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A12E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1A12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A12E1"/>
    <w:rPr>
      <w:sz w:val="24"/>
      <w:szCs w:val="24"/>
      <w:lang w:val="ru-RU" w:eastAsia="en-US"/>
    </w:rPr>
  </w:style>
  <w:style w:type="character" w:customStyle="1" w:styleId="Heading1Char">
    <w:name w:val="Heading 1 Char"/>
    <w:link w:val="Heading1"/>
    <w:uiPriority w:val="9"/>
    <w:rsid w:val="005E6BF5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E6BF5"/>
    <w:pPr>
      <w:spacing w:before="100" w:beforeAutospacing="1" w:after="100" w:afterAutospacing="1"/>
    </w:pPr>
    <w:rPr>
      <w:lang w:val="en-GB" w:eastAsia="en-GB"/>
    </w:rPr>
  </w:style>
  <w:style w:type="paragraph" w:styleId="Revision">
    <w:name w:val="Revision"/>
    <w:hidden/>
    <w:uiPriority w:val="99"/>
    <w:semiHidden/>
    <w:rsid w:val="0066659A"/>
    <w:rPr>
      <w:sz w:val="24"/>
      <w:szCs w:val="24"/>
      <w:lang w:val="ru-RU" w:eastAsia="en-US"/>
    </w:rPr>
  </w:style>
  <w:style w:type="paragraph" w:styleId="BalloonText">
    <w:name w:val="Balloon Text"/>
    <w:basedOn w:val="Normal"/>
    <w:link w:val="BalloonTextChar"/>
    <w:rsid w:val="006665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659A"/>
    <w:rPr>
      <w:rFonts w:ascii="Segoe UI" w:hAnsi="Segoe UI" w:cs="Segoe UI"/>
      <w:sz w:val="18"/>
      <w:szCs w:val="18"/>
      <w:lang w:val="ru-RU" w:eastAsia="en-US"/>
    </w:rPr>
  </w:style>
  <w:style w:type="character" w:styleId="CommentReference">
    <w:name w:val="annotation reference"/>
    <w:basedOn w:val="DefaultParagraphFont"/>
    <w:rsid w:val="00DE08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08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0882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0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0882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tahir</cp:lastModifiedBy>
  <cp:revision>2</cp:revision>
  <dcterms:created xsi:type="dcterms:W3CDTF">2018-06-05T10:14:00Z</dcterms:created>
  <dcterms:modified xsi:type="dcterms:W3CDTF">2018-08-08T06:17:00Z</dcterms:modified>
</cp:coreProperties>
</file>