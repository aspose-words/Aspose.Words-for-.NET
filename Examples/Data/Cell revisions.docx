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28C79" w14:textId="6F9C8B53" w:rsidR="00F450F7" w:rsidRDefault="00872CCE">
      <w:r>
        <w:t>This is a test document for cell revisions.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0" w:author="MSO Project" w:date="2024-09-30T18:50:00Z" w16du:dateUtc="2024-09-30T08:5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00"/>
        <w:gridCol w:w="2406"/>
        <w:gridCol w:w="2204"/>
        <w:gridCol w:w="2406"/>
        <w:tblGridChange w:id="1">
          <w:tblGrid>
            <w:gridCol w:w="2000"/>
            <w:gridCol w:w="1004"/>
            <w:gridCol w:w="1402"/>
            <w:gridCol w:w="1604"/>
            <w:gridCol w:w="3006"/>
          </w:tblGrid>
        </w:tblGridChange>
      </w:tblGrid>
      <w:tr w:rsidR="00B04717" w14:paraId="08CFD1F6" w14:textId="37360301" w:rsidTr="00DF1D89">
        <w:tc>
          <w:tcPr>
            <w:tcW w:w="3004" w:type="dxa"/>
            <w:tcPrChange w:id="2" w:author="MSO Project" w:date="2024-09-30T18:50:00Z" w16du:dateUtc="2024-09-30T08:50:00Z">
              <w:tcPr>
                <w:tcW w:w="3080" w:type="dxa"/>
                <w:gridSpan w:val="2"/>
              </w:tcPr>
            </w:tcPrChange>
          </w:tcPr>
          <w:p w14:paraId="76658282" w14:textId="2B2AEE6F" w:rsidR="00B04717" w:rsidRDefault="00B04717" w:rsidP="00523865">
            <w:r>
              <w:t>1</w:t>
            </w:r>
          </w:p>
        </w:tc>
        <w:tc>
          <w:tcPr>
            <w:tcW w:w="3081" w:type="dxa"/>
            <w:cellDel w:id="3" w:author="MSO Project" w:date="2024-09-30T18:50:00Z"/>
            <w:tcPrChange w:id="4" w:author="MSO Project" w:date="2024-09-30T18:50:00Z" w16du:dateUtc="2024-09-30T08:50:00Z">
              <w:tcPr>
                <w:tcW w:w="3081" w:type="dxa"/>
                <w:gridSpan w:val="2"/>
                <w:cellDel w:id="5" w:author="MSO Project" w:date="2024-09-30T18:50:00Z"/>
              </w:tcPr>
            </w:tcPrChange>
          </w:tcPr>
          <w:p w14:paraId="2F4CA65F" w14:textId="4870AE52" w:rsidR="00872CCE" w:rsidRDefault="002D2BC5">
            <w:r>
              <w:t>REMOVED CELL</w:t>
            </w:r>
          </w:p>
        </w:tc>
        <w:tc>
          <w:tcPr>
            <w:tcW w:w="3006" w:type="dxa"/>
            <w:gridSpan w:val="2"/>
            <w:tcPrChange w:id="6" w:author="MSO Project" w:date="2024-09-30T18:50:00Z" w16du:dateUtc="2024-09-30T08:50:00Z">
              <w:tcPr>
                <w:tcW w:w="3081" w:type="dxa"/>
              </w:tcPr>
            </w:tcPrChange>
          </w:tcPr>
          <w:p w14:paraId="2A9748C7" w14:textId="457D5E1A" w:rsidR="00B04717" w:rsidRDefault="00B04717" w:rsidP="00523865">
            <w:r>
              <w:t>3</w:t>
            </w:r>
          </w:p>
        </w:tc>
      </w:tr>
      <w:tr w:rsidR="00B04717" w14:paraId="63E6DFF7" w14:textId="4B73FF6A" w:rsidTr="00DF1D89">
        <w:trPr>
          <w:ins w:id="7" w:author="MSO Project" w:date="2024-09-30T18:50:00Z"/>
        </w:trPr>
        <w:tc>
          <w:tcPr>
            <w:tcW w:w="3004" w:type="dxa"/>
            <w:gridSpan w:val="2"/>
          </w:tcPr>
          <w:p w14:paraId="4312BC58" w14:textId="5A09AC08" w:rsidR="00B04717" w:rsidRDefault="002D2BC5" w:rsidP="00523865">
            <w:pPr>
              <w:rPr>
                <w:ins w:id="8" w:author="MSO Project" w:date="2024-09-30T18:50:00Z" w16du:dateUtc="2024-09-30T08:50:00Z"/>
              </w:rPr>
            </w:pPr>
            <w:r>
              <w:t>INSERTED CELL</w:t>
            </w:r>
          </w:p>
        </w:tc>
        <w:tc>
          <w:tcPr>
            <w:tcW w:w="3006" w:type="dxa"/>
            <w:gridSpan w:val="2"/>
          </w:tcPr>
          <w:p w14:paraId="143C2F14" w14:textId="140753F3" w:rsidR="00B04717" w:rsidRDefault="002D2BC5" w:rsidP="00523865">
            <w:pPr>
              <w:rPr>
                <w:ins w:id="9" w:author="MSO Project" w:date="2024-09-30T18:50:00Z" w16du:dateUtc="2024-09-30T08:50:00Z"/>
              </w:rPr>
            </w:pPr>
            <w:r>
              <w:t>INSERTED CELL</w:t>
            </w:r>
          </w:p>
        </w:tc>
      </w:tr>
      <w:tr w:rsidR="00B04717" w14:paraId="405FC0D4" w14:textId="77777777" w:rsidTr="00DF1D89">
        <w:tc>
          <w:tcPr>
            <w:tcW w:w="3004" w:type="dxa"/>
            <w:tcPrChange w:id="10" w:author="MSO Project" w:date="2024-09-30T18:50:00Z" w16du:dateUtc="2024-09-30T08:50:00Z">
              <w:tcPr>
                <w:tcW w:w="3080" w:type="dxa"/>
                <w:gridSpan w:val="2"/>
              </w:tcPr>
            </w:tcPrChange>
          </w:tcPr>
          <w:p w14:paraId="26BF0451" w14:textId="347549BA" w:rsidR="00B04717" w:rsidRDefault="00B04717" w:rsidP="00523865">
            <w:r>
              <w:t>4</w:t>
            </w:r>
          </w:p>
        </w:tc>
        <w:tc>
          <w:tcPr>
            <w:tcW w:w="3081" w:type="dxa"/>
            <w:cellDel w:id="11" w:author="MSO Project" w:date="2024-09-30T18:50:00Z"/>
            <w:tcPrChange w:id="12" w:author="MSO Project" w:date="2024-09-30T18:50:00Z" w16du:dateUtc="2024-09-30T08:50:00Z">
              <w:tcPr>
                <w:tcW w:w="3081" w:type="dxa"/>
                <w:gridSpan w:val="2"/>
                <w:cellDel w:id="13" w:author="MSO Project" w:date="2024-09-30T18:50:00Z"/>
              </w:tcPr>
            </w:tcPrChange>
          </w:tcPr>
          <w:p w14:paraId="220336BE" w14:textId="742C073B" w:rsidR="00872CCE" w:rsidRDefault="00872CCE">
            <w:del w:id="14" w:author="MSO Project" w:date="2024-09-30T18:50:00Z" w16du:dateUtc="2024-09-30T08:50:00Z">
              <w:r>
                <w:delText>5</w:delText>
              </w:r>
            </w:del>
          </w:p>
        </w:tc>
        <w:tc>
          <w:tcPr>
            <w:tcW w:w="3006" w:type="dxa"/>
            <w:gridSpan w:val="2"/>
            <w:tcPrChange w:id="15" w:author="MSO Project" w:date="2024-09-30T18:50:00Z" w16du:dateUtc="2024-09-30T08:50:00Z">
              <w:tcPr>
                <w:tcW w:w="3081" w:type="dxa"/>
              </w:tcPr>
            </w:tcPrChange>
          </w:tcPr>
          <w:p w14:paraId="091550AD" w14:textId="16761794" w:rsidR="00B04717" w:rsidRDefault="00B04717" w:rsidP="00523865">
            <w:r>
              <w:t>6</w:t>
            </w:r>
          </w:p>
        </w:tc>
      </w:tr>
      <w:tr w:rsidR="00B04717" w14:paraId="4F51AF0C" w14:textId="746A81E7" w:rsidTr="00DF1D89">
        <w:tc>
          <w:tcPr>
            <w:tcW w:w="3004" w:type="dxa"/>
            <w:gridSpan w:val="2"/>
            <w:tcPrChange w:id="16" w:author="MSO Project" w:date="2024-09-30T18:50:00Z" w16du:dateUtc="2024-09-30T08:50:00Z">
              <w:tcPr>
                <w:tcW w:w="3080" w:type="dxa"/>
                <w:gridSpan w:val="2"/>
              </w:tcPr>
            </w:tcPrChange>
          </w:tcPr>
          <w:p w14:paraId="7C00992C" w14:textId="22E5B9A4" w:rsidR="00B04717" w:rsidRDefault="00872CCE" w:rsidP="00523865">
            <w:del w:id="17" w:author="MSO Project" w:date="2024-09-30T18:50:00Z" w16du:dateUtc="2024-09-30T08:50:00Z">
              <w:r>
                <w:delText>7</w:delText>
              </w:r>
            </w:del>
            <w:ins w:id="18" w:author="MSO Project" w:date="2024-09-30T18:50:00Z" w16du:dateUtc="2024-09-30T08:50:00Z">
              <w:r w:rsidR="00B04717">
                <w:t>More</w:t>
              </w:r>
            </w:ins>
          </w:p>
        </w:tc>
        <w:tc>
          <w:tcPr>
            <w:tcW w:w="3006" w:type="dxa"/>
            <w:tcPrChange w:id="19" w:author="MSO Project" w:date="2024-09-30T18:50:00Z" w16du:dateUtc="2024-09-30T08:50:00Z">
              <w:tcPr>
                <w:tcW w:w="3081" w:type="dxa"/>
                <w:gridSpan w:val="2"/>
              </w:tcPr>
            </w:tcPrChange>
          </w:tcPr>
          <w:p w14:paraId="3E0134C1" w14:textId="620F8831" w:rsidR="00B04717" w:rsidRDefault="00872CCE" w:rsidP="00523865">
            <w:del w:id="20" w:author="MSO Project" w:date="2024-09-30T18:50:00Z" w16du:dateUtc="2024-09-30T08:50:00Z">
              <w:r>
                <w:delText>8</w:delText>
              </w:r>
            </w:del>
            <w:ins w:id="21" w:author="MSO Project" w:date="2024-09-30T18:50:00Z" w16du:dateUtc="2024-09-30T08:50:00Z">
              <w:r w:rsidR="00B04717">
                <w:t>more</w:t>
              </w:r>
            </w:ins>
          </w:p>
        </w:tc>
        <w:tc>
          <w:tcPr>
            <w:tcW w:w="3081" w:type="dxa"/>
            <w:cellDel w:id="22" w:author="MSO Project" w:date="2024-09-30T18:50:00Z"/>
            <w:tcPrChange w:id="23" w:author="MSO Project" w:date="2024-09-30T18:50:00Z" w16du:dateUtc="2024-09-30T08:50:00Z">
              <w:tcPr>
                <w:tcW w:w="3081" w:type="dxa"/>
                <w:cellDel w:id="24" w:author="MSO Project" w:date="2024-09-30T18:50:00Z"/>
              </w:tcPr>
            </w:tcPrChange>
          </w:tcPr>
          <w:p w14:paraId="52891EA2" w14:textId="1C66EDDD" w:rsidR="00872CCE" w:rsidRDefault="002D2BC5">
            <w:r>
              <w:t>REMOVED CELL</w:t>
            </w:r>
          </w:p>
        </w:tc>
      </w:tr>
    </w:tbl>
    <w:p w14:paraId="20E565D0" w14:textId="77777777" w:rsidR="00872CCE" w:rsidRDefault="00872CCE"/>
    <w:sectPr w:rsidR="00872C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CE"/>
    <w:rsid w:val="002D2BC5"/>
    <w:rsid w:val="00342B90"/>
    <w:rsid w:val="00523865"/>
    <w:rsid w:val="0080651A"/>
    <w:rsid w:val="00872CCE"/>
    <w:rsid w:val="00B04717"/>
    <w:rsid w:val="00B63AB1"/>
    <w:rsid w:val="00C36DC2"/>
    <w:rsid w:val="00C75B45"/>
    <w:rsid w:val="00F450F7"/>
    <w:rsid w:val="00F9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5941"/>
  <w15:chartTrackingRefBased/>
  <w15:docId w15:val="{81C0341B-81C6-42D1-B0C6-95C07DDA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C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 Project</dc:creator>
  <cp:keywords/>
  <dc:description/>
  <cp:lastModifiedBy>MSO Project</cp:lastModifiedBy>
  <cp:revision>2</cp:revision>
  <dcterms:created xsi:type="dcterms:W3CDTF">2024-09-30T09:02:00Z</dcterms:created>
  <dcterms:modified xsi:type="dcterms:W3CDTF">2024-09-30T09:02:00Z</dcterms:modified>
</cp:coreProperties>
</file>